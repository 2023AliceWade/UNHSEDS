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E2668" w14:textId="77777777" w:rsidR="00006536" w:rsidRPr="00006536" w:rsidRDefault="008F07C3" w:rsidP="008F07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 755</w:t>
      </w:r>
      <w:r w:rsidR="00975916" w:rsidRPr="000065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eastAsia="MS Mincho" w:hAnsi="Arial" w:cs="Arial"/>
          <w:b/>
          <w:sz w:val="28"/>
          <w:szCs w:val="28"/>
        </w:rPr>
        <w:t>Senior</w:t>
      </w:r>
      <w:r w:rsidR="00006536" w:rsidRPr="00006536">
        <w:rPr>
          <w:rFonts w:ascii="Arial" w:eastAsia="MS Mincho" w:hAnsi="Arial" w:cs="Arial"/>
          <w:b/>
          <w:sz w:val="28"/>
          <w:szCs w:val="28"/>
        </w:rPr>
        <w:t xml:space="preserve"> Design</w:t>
      </w:r>
    </w:p>
    <w:p w14:paraId="6744366D" w14:textId="3049FCCA" w:rsidR="00006536" w:rsidRDefault="00006536" w:rsidP="00006536">
      <w:pPr>
        <w:jc w:val="center"/>
        <w:rPr>
          <w:rFonts w:ascii="Arial" w:eastAsia="MS Mincho" w:hAnsi="Arial" w:cs="Arial"/>
          <w:b/>
          <w:sz w:val="28"/>
          <w:szCs w:val="28"/>
        </w:rPr>
      </w:pPr>
      <w:del w:id="0" w:author="Clegg, Nicholas W" w:date="2018-02-02T16:56:00Z">
        <w:r w:rsidRPr="00006536" w:rsidDel="00F27057">
          <w:rPr>
            <w:rFonts w:ascii="Arial" w:eastAsia="MS Mincho" w:hAnsi="Arial" w:cs="Arial"/>
            <w:b/>
            <w:sz w:val="28"/>
            <w:szCs w:val="28"/>
          </w:rPr>
          <w:delText xml:space="preserve">Fall </w:delText>
        </w:r>
      </w:del>
      <w:ins w:id="1" w:author="Clegg, Nicholas W" w:date="2018-02-02T16:56:00Z">
        <w:r w:rsidR="00F27057">
          <w:rPr>
            <w:rFonts w:ascii="Arial" w:eastAsia="MS Mincho" w:hAnsi="Arial" w:cs="Arial"/>
            <w:b/>
            <w:sz w:val="28"/>
            <w:szCs w:val="28"/>
          </w:rPr>
          <w:t>Spring</w:t>
        </w:r>
        <w:r w:rsidR="00F27057" w:rsidRPr="00006536">
          <w:rPr>
            <w:rFonts w:ascii="Arial" w:eastAsia="MS Mincho" w:hAnsi="Arial" w:cs="Arial"/>
            <w:b/>
            <w:sz w:val="28"/>
            <w:szCs w:val="28"/>
          </w:rPr>
          <w:t xml:space="preserve"> </w:t>
        </w:r>
      </w:ins>
      <w:ins w:id="2" w:author="Clegg, Nicholas W" w:date="2018-02-02T16:57:00Z">
        <w:r w:rsidR="00F27057">
          <w:rPr>
            <w:rFonts w:ascii="Arial" w:eastAsia="MS Mincho" w:hAnsi="Arial" w:cs="Arial"/>
            <w:b/>
            <w:sz w:val="28"/>
            <w:szCs w:val="28"/>
          </w:rPr>
          <w:t>2018</w:t>
        </w:r>
      </w:ins>
      <w:del w:id="3" w:author="Clegg, Nicholas W" w:date="2018-02-02T16:57:00Z">
        <w:r w:rsidRPr="00006536" w:rsidDel="00F27057">
          <w:rPr>
            <w:rFonts w:ascii="Arial" w:eastAsia="MS Mincho" w:hAnsi="Arial" w:cs="Arial"/>
            <w:b/>
            <w:sz w:val="28"/>
            <w:szCs w:val="28"/>
          </w:rPr>
          <w:delText>2017</w:delText>
        </w:r>
      </w:del>
    </w:p>
    <w:p w14:paraId="3EE8DAD9" w14:textId="77777777" w:rsidR="00090805" w:rsidRDefault="00090805" w:rsidP="00006536">
      <w:pPr>
        <w:jc w:val="center"/>
        <w:rPr>
          <w:rFonts w:ascii="Arial" w:hAnsi="Arial" w:cs="Arial"/>
          <w:b/>
          <w:sz w:val="28"/>
          <w:szCs w:val="28"/>
        </w:rPr>
      </w:pPr>
      <w:r w:rsidRPr="00090805">
        <w:rPr>
          <w:rFonts w:ascii="Arial" w:hAnsi="Arial" w:cs="Arial"/>
          <w:b/>
          <w:sz w:val="28"/>
          <w:szCs w:val="28"/>
        </w:rPr>
        <w:t>Project Statement and Design Criteria</w:t>
      </w:r>
    </w:p>
    <w:p w14:paraId="06209C37" w14:textId="77777777" w:rsidR="00006536" w:rsidRPr="00006536" w:rsidRDefault="00006536" w:rsidP="0000653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</w:t>
      </w:r>
      <w:r w:rsidR="007C4767">
        <w:rPr>
          <w:rFonts w:ascii="Arial" w:hAnsi="Arial" w:cs="Arial"/>
          <w:b/>
          <w:sz w:val="28"/>
          <w:szCs w:val="28"/>
        </w:rPr>
        <w:t>13</w:t>
      </w:r>
    </w:p>
    <w:p w14:paraId="2C15943E" w14:textId="77777777" w:rsidR="00975916" w:rsidRDefault="00975916" w:rsidP="00E95093">
      <w:pPr>
        <w:jc w:val="both"/>
      </w:pPr>
    </w:p>
    <w:p w14:paraId="52E4D315" w14:textId="4090C70D" w:rsidR="00975916" w:rsidRPr="00006536" w:rsidRDefault="00006536" w:rsidP="00E95093">
      <w:pPr>
        <w:jc w:val="both"/>
      </w:pPr>
      <w:r>
        <w:rPr>
          <w:b/>
        </w:rPr>
        <w:t>Project Name:</w:t>
      </w:r>
      <w:r>
        <w:rPr>
          <w:b/>
        </w:rPr>
        <w:tab/>
      </w:r>
      <w:r w:rsidR="007C4767">
        <w:t xml:space="preserve">SEDS </w:t>
      </w:r>
      <w:del w:id="4" w:author="Reilly Webb" w:date="2018-02-02T15:34:00Z">
        <w:r w:rsidR="007C4767" w:rsidDel="005C503B">
          <w:delText>Rocketry Competition</w:delText>
        </w:r>
      </w:del>
      <w:ins w:id="5" w:author="Reilly Webb" w:date="2018-02-02T15:34:00Z">
        <w:r w:rsidR="005C503B">
          <w:t>University Student Rocketry Competition</w:t>
        </w:r>
      </w:ins>
    </w:p>
    <w:p w14:paraId="2F82AE30" w14:textId="77777777" w:rsidR="00006536" w:rsidRPr="00006536" w:rsidRDefault="00006536" w:rsidP="00E95093">
      <w:pPr>
        <w:jc w:val="both"/>
      </w:pPr>
    </w:p>
    <w:p w14:paraId="43612DF2" w14:textId="77777777" w:rsidR="00006536" w:rsidRDefault="00006536" w:rsidP="00E95093">
      <w:pPr>
        <w:jc w:val="both"/>
      </w:pPr>
      <w:r>
        <w:rPr>
          <w:b/>
        </w:rPr>
        <w:t>Team Members</w:t>
      </w:r>
      <w:r w:rsidR="00975916" w:rsidRPr="00975916">
        <w:rPr>
          <w:b/>
        </w:rPr>
        <w:t>:</w:t>
      </w:r>
      <w:r w:rsidR="00975916" w:rsidRPr="00975916">
        <w:tab/>
      </w:r>
      <w:r w:rsidR="007C4767">
        <w:t>Reilly Webb</w:t>
      </w:r>
    </w:p>
    <w:p w14:paraId="022C73D6" w14:textId="77777777" w:rsidR="00006536" w:rsidRDefault="007C4767" w:rsidP="00E95093">
      <w:pPr>
        <w:jc w:val="both"/>
      </w:pPr>
      <w:r>
        <w:tab/>
      </w:r>
      <w:r>
        <w:tab/>
      </w:r>
      <w:r>
        <w:tab/>
        <w:t>Nicholas Clegg</w:t>
      </w:r>
    </w:p>
    <w:p w14:paraId="7E6480D3" w14:textId="77777777" w:rsidR="00975916" w:rsidRDefault="007C4767" w:rsidP="00E95093">
      <w:pPr>
        <w:jc w:val="both"/>
      </w:pPr>
      <w:r>
        <w:tab/>
      </w:r>
      <w:r>
        <w:tab/>
      </w:r>
      <w:r>
        <w:tab/>
        <w:t>Kevin Bucher</w:t>
      </w:r>
      <w:bookmarkStart w:id="6" w:name="_GoBack"/>
      <w:bookmarkEnd w:id="6"/>
    </w:p>
    <w:p w14:paraId="70AF25AC" w14:textId="77777777" w:rsidR="000450C1" w:rsidRDefault="000450C1" w:rsidP="00E95093">
      <w:pPr>
        <w:jc w:val="both"/>
      </w:pPr>
    </w:p>
    <w:p w14:paraId="0A45348B" w14:textId="77777777" w:rsidR="00CA2B01" w:rsidRDefault="00CA2B01" w:rsidP="00E95093">
      <w:pPr>
        <w:jc w:val="both"/>
      </w:pPr>
      <w:r>
        <w:rPr>
          <w:b/>
        </w:rPr>
        <w:t>Project Sponsor</w:t>
      </w:r>
      <w:r w:rsidRPr="00975916">
        <w:rPr>
          <w:b/>
        </w:rPr>
        <w:t>:</w:t>
      </w:r>
      <w:r w:rsidRPr="00975916">
        <w:tab/>
      </w:r>
      <w:r w:rsidR="007C4767">
        <w:t>Mark McConnell</w:t>
      </w:r>
    </w:p>
    <w:p w14:paraId="1BFD721E" w14:textId="77777777" w:rsidR="005F62A2" w:rsidRDefault="007C4767" w:rsidP="00E95093">
      <w:pPr>
        <w:jc w:val="both"/>
      </w:pPr>
      <w:r>
        <w:tab/>
      </w:r>
      <w:r>
        <w:tab/>
      </w:r>
      <w:r>
        <w:tab/>
        <w:t>Mark.mcconnell@unh.edu</w:t>
      </w:r>
    </w:p>
    <w:p w14:paraId="650FB686" w14:textId="77777777" w:rsidR="00CA2B01" w:rsidRDefault="007C4767" w:rsidP="005F62A2">
      <w:pPr>
        <w:ind w:left="1440" w:firstLine="720"/>
        <w:jc w:val="both"/>
      </w:pPr>
      <w:r>
        <w:t>UNH</w:t>
      </w:r>
    </w:p>
    <w:p w14:paraId="26DA136A" w14:textId="77777777" w:rsidR="00CA2B01" w:rsidRDefault="00CA2B01" w:rsidP="00E95093">
      <w:pPr>
        <w:jc w:val="both"/>
      </w:pPr>
    </w:p>
    <w:p w14:paraId="17279018" w14:textId="1ADFC5B7" w:rsidR="000450C1" w:rsidRPr="00CA2B01" w:rsidRDefault="00CA2B01" w:rsidP="00E95093">
      <w:pPr>
        <w:jc w:val="both"/>
      </w:pPr>
      <w:r w:rsidRPr="00CA2B01">
        <w:rPr>
          <w:b/>
        </w:rPr>
        <w:t>Faculty Advisor:</w:t>
      </w:r>
      <w:r w:rsidRPr="00CA2B01">
        <w:tab/>
      </w:r>
      <w:del w:id="7" w:author="Reilly Webb" w:date="2018-02-02T15:32:00Z">
        <w:r w:rsidR="007C4767" w:rsidDel="000169A7">
          <w:delText>Anthony Puntin</w:delText>
        </w:r>
      </w:del>
      <w:ins w:id="8" w:author="Reilly Webb" w:date="2018-02-02T15:32:00Z">
        <w:r w:rsidR="000169A7">
          <w:t>Todd Gross</w:t>
        </w:r>
      </w:ins>
    </w:p>
    <w:p w14:paraId="63CFA03D" w14:textId="77777777" w:rsidR="00CA2B01" w:rsidRPr="009A6358" w:rsidRDefault="00CA2B01" w:rsidP="00E95093">
      <w:pPr>
        <w:jc w:val="both"/>
      </w:pPr>
    </w:p>
    <w:p w14:paraId="2F4334DB" w14:textId="2D2A5C56" w:rsidR="000450C1" w:rsidRPr="00E95093" w:rsidRDefault="009A6358" w:rsidP="00E95093">
      <w:pPr>
        <w:spacing w:line="480" w:lineRule="auto"/>
        <w:ind w:left="2160" w:hanging="2160"/>
        <w:jc w:val="both"/>
      </w:pPr>
      <w:r>
        <w:rPr>
          <w:b/>
        </w:rPr>
        <w:t xml:space="preserve">Project </w:t>
      </w:r>
      <w:r w:rsidR="008F07C3">
        <w:rPr>
          <w:b/>
        </w:rPr>
        <w:t>Statement</w:t>
      </w:r>
      <w:r>
        <w:rPr>
          <w:b/>
        </w:rPr>
        <w:t>:</w:t>
      </w:r>
      <w:r>
        <w:rPr>
          <w:b/>
        </w:rPr>
        <w:tab/>
      </w:r>
      <w:r w:rsidR="007C4767">
        <w:t>The goal of this project is to research, analyze, design, manufacture, and launch a reusable, multistage rocket to the highest possible altitude</w:t>
      </w:r>
      <w:ins w:id="9" w:author="Reilly Webb" w:date="2018-02-02T15:41:00Z">
        <w:r w:rsidR="00585D34">
          <w:t xml:space="preserve"> for a collegiate competition</w:t>
        </w:r>
      </w:ins>
      <w:r w:rsidR="007C4767">
        <w:t>. In addition, we will need to design and build a launch pad durable enough to withstand multiple launches and a static test fire rig to measure specific engine capabilities.</w:t>
      </w:r>
      <w:r w:rsidR="009317D0">
        <w:t xml:space="preserve">  </w:t>
      </w:r>
    </w:p>
    <w:p w14:paraId="404F703A" w14:textId="77777777" w:rsidR="007C4767" w:rsidRDefault="008F07C3" w:rsidP="009317D0">
      <w:pPr>
        <w:spacing w:line="480" w:lineRule="auto"/>
        <w:ind w:left="2160" w:hanging="2160"/>
        <w:jc w:val="both"/>
      </w:pPr>
      <w:r>
        <w:rPr>
          <w:b/>
        </w:rPr>
        <w:t>Design Criteria</w:t>
      </w:r>
      <w:r w:rsidR="00E95093" w:rsidRPr="00E95093">
        <w:rPr>
          <w:b/>
        </w:rPr>
        <w:t>:</w:t>
      </w:r>
      <w:r w:rsidR="00E95093" w:rsidRPr="00E95093">
        <w:rPr>
          <w:b/>
        </w:rPr>
        <w:tab/>
      </w:r>
    </w:p>
    <w:p w14:paraId="563F5253" w14:textId="31DDFF6A" w:rsidR="003735D1" w:rsidRDefault="003735D1" w:rsidP="007C4767">
      <w:pPr>
        <w:pStyle w:val="ListParagraph"/>
        <w:numPr>
          <w:ilvl w:val="0"/>
          <w:numId w:val="2"/>
        </w:numPr>
        <w:spacing w:line="480" w:lineRule="auto"/>
        <w:jc w:val="both"/>
        <w:rPr>
          <w:ins w:id="10" w:author="Reilly Webb" w:date="2018-02-02T15:35:00Z"/>
        </w:rPr>
      </w:pPr>
      <w:ins w:id="11" w:author="Reilly Webb" w:date="2018-02-02T15:35:00Z">
        <w:r>
          <w:t>Total combined engine impulse must not exceed 640 Newton-Seconds</w:t>
        </w:r>
      </w:ins>
    </w:p>
    <w:p w14:paraId="59086380" w14:textId="6D4E9D17" w:rsidR="003735D1" w:rsidRDefault="003735D1" w:rsidP="007C4767">
      <w:pPr>
        <w:pStyle w:val="ListParagraph"/>
        <w:numPr>
          <w:ilvl w:val="0"/>
          <w:numId w:val="2"/>
        </w:numPr>
        <w:spacing w:line="480" w:lineRule="auto"/>
        <w:jc w:val="both"/>
        <w:rPr>
          <w:ins w:id="12" w:author="Reilly Webb" w:date="2018-02-02T15:35:00Z"/>
        </w:rPr>
      </w:pPr>
      <w:ins w:id="13" w:author="Reilly Webb" w:date="2018-02-02T15:36:00Z">
        <w:r>
          <w:t>Launches must abide by local, state, and federal laws and regulations</w:t>
        </w:r>
      </w:ins>
    </w:p>
    <w:p w14:paraId="42914387" w14:textId="77777777" w:rsidR="009317D0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Must reach at least 3000 </w:t>
      </w:r>
      <w:proofErr w:type="spellStart"/>
      <w:r>
        <w:t>ft</w:t>
      </w:r>
      <w:proofErr w:type="spellEnd"/>
      <w:r>
        <w:t xml:space="preserve"> above ground level</w:t>
      </w:r>
    </w:p>
    <w:p w14:paraId="59D85F71" w14:textId="77777777"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Must safely house an altimeter provided by SEDS</w:t>
      </w:r>
    </w:p>
    <w:p w14:paraId="5CD2643D" w14:textId="458B30BA"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Must be at least two stages, with a </w:t>
      </w:r>
      <w:del w:id="14" w:author="Reilly Webb" w:date="2018-02-02T15:36:00Z">
        <w:r w:rsidDel="003735D1">
          <w:delText xml:space="preserve">parachute landing </w:delText>
        </w:r>
      </w:del>
      <w:ins w:id="15" w:author="Reilly Webb" w:date="2018-02-02T15:36:00Z">
        <w:r w:rsidR="003735D1">
          <w:t xml:space="preserve">recovery system </w:t>
        </w:r>
      </w:ins>
      <w:r>
        <w:t>for both stages</w:t>
      </w:r>
    </w:p>
    <w:p w14:paraId="0E5C7179" w14:textId="77777777"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No part of the rocket can have a velocity of more than 5m/s during the landing process</w:t>
      </w:r>
    </w:p>
    <w:p w14:paraId="0B79E55C" w14:textId="77777777"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Must be easily </w:t>
      </w:r>
      <w:proofErr w:type="spellStart"/>
      <w:r>
        <w:t>manufacturable</w:t>
      </w:r>
      <w:proofErr w:type="spellEnd"/>
      <w:r>
        <w:t xml:space="preserve"> for rapid prototyping</w:t>
      </w:r>
    </w:p>
    <w:p w14:paraId="5E60A8F3" w14:textId="77777777"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Must be lightweight, to have a high thrust to weight ratio</w:t>
      </w:r>
    </w:p>
    <w:p w14:paraId="3D3E6AC3" w14:textId="202C3EEB" w:rsidR="007C4767" w:rsidRDefault="00585D34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ins w:id="16" w:author="Reilly Webb" w:date="2018-02-02T15:41:00Z">
        <w:r>
          <w:t>Thrust vector</w:t>
        </w:r>
      </w:ins>
      <w:ins w:id="17" w:author="Reilly Webb" w:date="2018-02-02T15:38:00Z">
        <w:r>
          <w:t xml:space="preserve"> will be controlled using a micro controller, accelerometer, and servo motors</w:t>
        </w:r>
      </w:ins>
      <w:del w:id="18" w:author="Reilly Webb" w:date="2018-02-02T15:38:00Z">
        <w:r w:rsidR="007C4767" w:rsidDel="00585D34">
          <w:delText>Carry some form of on-board controls (ie. Fin control, accelerometers, guidance system)</w:delText>
        </w:r>
      </w:del>
    </w:p>
    <w:sectPr w:rsidR="007C4767" w:rsidSect="00006536">
      <w:footerReference w:type="default" r:id="rId7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4E3DE" w14:textId="77777777" w:rsidR="00081A03" w:rsidRDefault="00081A03" w:rsidP="00006536">
      <w:r>
        <w:separator/>
      </w:r>
    </w:p>
  </w:endnote>
  <w:endnote w:type="continuationSeparator" w:id="0">
    <w:p w14:paraId="6526A12D" w14:textId="77777777" w:rsidR="00081A03" w:rsidRDefault="00081A03" w:rsidP="0000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26674487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57DDCB" w14:textId="77777777" w:rsidR="005F6C22" w:rsidRPr="00006536" w:rsidRDefault="005F6C22" w:rsidP="00006536">
            <w:pPr>
              <w:pStyle w:val="Footer"/>
              <w:jc w:val="center"/>
              <w:rPr>
                <w:rFonts w:ascii="Arial" w:hAnsi="Arial" w:cs="Arial"/>
                <w:sz w:val="20"/>
              </w:rPr>
            </w:pPr>
            <w:r w:rsidRPr="00BD120E">
              <w:rPr>
                <w:rFonts w:ascii="Arial" w:hAnsi="Arial" w:cs="Arial"/>
                <w:sz w:val="20"/>
              </w:rPr>
              <w:t xml:space="preserve">Page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PAGE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F27057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  <w:r w:rsidRPr="00BD120E">
              <w:rPr>
                <w:rFonts w:ascii="Arial" w:hAnsi="Arial" w:cs="Arial"/>
                <w:sz w:val="20"/>
              </w:rPr>
              <w:t xml:space="preserve"> of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NUMPAGES 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F27057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4933A" w14:textId="77777777" w:rsidR="00081A03" w:rsidRDefault="00081A03" w:rsidP="00006536">
      <w:r>
        <w:separator/>
      </w:r>
    </w:p>
  </w:footnote>
  <w:footnote w:type="continuationSeparator" w:id="0">
    <w:p w14:paraId="74F11A25" w14:textId="77777777" w:rsidR="00081A03" w:rsidRDefault="00081A03" w:rsidP="0000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95C43"/>
    <w:multiLevelType w:val="hybridMultilevel"/>
    <w:tmpl w:val="76B6C5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79F34FD"/>
    <w:multiLevelType w:val="hybridMultilevel"/>
    <w:tmpl w:val="2D84A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egg, Nicholas W">
    <w15:presenceInfo w15:providerId="None" w15:userId="Clegg, Nicholas W"/>
  </w15:person>
  <w15:person w15:author="Reilly Webb">
    <w15:presenceInfo w15:providerId="None" w15:userId="Reilly We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16"/>
    <w:rsid w:val="00006536"/>
    <w:rsid w:val="000169A7"/>
    <w:rsid w:val="000450C1"/>
    <w:rsid w:val="000458FC"/>
    <w:rsid w:val="00081A03"/>
    <w:rsid w:val="00090805"/>
    <w:rsid w:val="0009333B"/>
    <w:rsid w:val="00113B3E"/>
    <w:rsid w:val="00116725"/>
    <w:rsid w:val="00145F09"/>
    <w:rsid w:val="001B3DAB"/>
    <w:rsid w:val="00274CD2"/>
    <w:rsid w:val="002D4D80"/>
    <w:rsid w:val="00335232"/>
    <w:rsid w:val="003735D1"/>
    <w:rsid w:val="00397870"/>
    <w:rsid w:val="00485B4E"/>
    <w:rsid w:val="0048648A"/>
    <w:rsid w:val="004A2AC7"/>
    <w:rsid w:val="004A4728"/>
    <w:rsid w:val="00572E05"/>
    <w:rsid w:val="00585D34"/>
    <w:rsid w:val="005C503B"/>
    <w:rsid w:val="005E4D4C"/>
    <w:rsid w:val="005F62A2"/>
    <w:rsid w:val="005F6C22"/>
    <w:rsid w:val="005F73DA"/>
    <w:rsid w:val="00782A6D"/>
    <w:rsid w:val="007C4767"/>
    <w:rsid w:val="008F07C3"/>
    <w:rsid w:val="009317D0"/>
    <w:rsid w:val="00975916"/>
    <w:rsid w:val="009A6358"/>
    <w:rsid w:val="009D75B9"/>
    <w:rsid w:val="00A20F69"/>
    <w:rsid w:val="00B03FB4"/>
    <w:rsid w:val="00B51DB5"/>
    <w:rsid w:val="00C43FEC"/>
    <w:rsid w:val="00CA2B01"/>
    <w:rsid w:val="00CE799D"/>
    <w:rsid w:val="00CF5231"/>
    <w:rsid w:val="00D215BF"/>
    <w:rsid w:val="00E9274B"/>
    <w:rsid w:val="00E95093"/>
    <w:rsid w:val="00F27057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9C0D3A"/>
  <w15:chartTrackingRefBased/>
  <w15:docId w15:val="{442C0768-266F-42A7-8FC8-646F8B98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536"/>
  </w:style>
  <w:style w:type="paragraph" w:styleId="Footer">
    <w:name w:val="footer"/>
    <w:basedOn w:val="Normal"/>
    <w:link w:val="FooterChar"/>
    <w:uiPriority w:val="99"/>
    <w:unhideWhenUsed/>
    <w:rsid w:val="00006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536"/>
  </w:style>
  <w:style w:type="paragraph" w:styleId="BalloonText">
    <w:name w:val="Balloon Text"/>
    <w:basedOn w:val="Normal"/>
    <w:link w:val="BalloonTextChar"/>
    <w:uiPriority w:val="99"/>
    <w:semiHidden/>
    <w:unhideWhenUsed/>
    <w:rsid w:val="005E4D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Puntin</dc:creator>
  <cp:keywords/>
  <dc:description/>
  <cp:lastModifiedBy>Clegg, Nicholas W</cp:lastModifiedBy>
  <cp:revision>5</cp:revision>
  <cp:lastPrinted>2017-09-01T19:09:00Z</cp:lastPrinted>
  <dcterms:created xsi:type="dcterms:W3CDTF">2018-02-02T19:44:00Z</dcterms:created>
  <dcterms:modified xsi:type="dcterms:W3CDTF">2018-02-02T21:57:00Z</dcterms:modified>
</cp:coreProperties>
</file>